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974F" w14:textId="77777777" w:rsidR="004D1B84" w:rsidRDefault="00CF63EB" w:rsidP="00E60E5B">
      <w:pPr>
        <w:ind w:firstLine="0"/>
        <w:jc w:val="center"/>
        <w:rPr>
          <w:b/>
          <w:color w:val="000000"/>
          <w:sz w:val="32"/>
          <w:szCs w:val="32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7C7E70EF" w14:textId="77777777" w:rsidR="006A54CE" w:rsidRDefault="006A54CE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14:paraId="19BF8CB8" w14:textId="77777777" w:rsidR="009340E2" w:rsidRDefault="001B67B6" w:rsidP="00E60E5B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</w:t>
      </w:r>
      <w:r w:rsidR="006A54CE">
        <w:rPr>
          <w:b/>
          <w:color w:val="000000"/>
          <w:sz w:val="32"/>
          <w:szCs w:val="32"/>
        </w:rPr>
        <w:t xml:space="preserve"> 1</w:t>
      </w:r>
    </w:p>
    <w:p w14:paraId="6486271D" w14:textId="0E1F2B4A" w:rsidR="009340E2" w:rsidRPr="00D87F6E" w:rsidRDefault="00CF63EB" w:rsidP="00D87F6E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E51135" wp14:editId="3CC2896F">
                <wp:simplePos x="0" y="0"/>
                <wp:positionH relativeFrom="column">
                  <wp:posOffset>1842770</wp:posOffset>
                </wp:positionH>
                <wp:positionV relativeFrom="paragraph">
                  <wp:posOffset>37465</wp:posOffset>
                </wp:positionV>
                <wp:extent cx="2255520" cy="635"/>
                <wp:effectExtent l="9525" t="17780" r="11430" b="10160"/>
                <wp:wrapNone/>
                <wp:docPr id="3935362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55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11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5.1pt;margin-top:2.95pt;width:177.6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" strokeweight="1.5pt"/>
            </w:pict>
          </mc:Fallback>
        </mc:AlternateContent>
      </w:r>
    </w:p>
    <w:p w14:paraId="09976D30" w14:textId="6F174133" w:rsidR="009340E2" w:rsidRDefault="00CF63EB" w:rsidP="00D87F6E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5D1F9E5" wp14:editId="45C34412">
            <wp:extent cx="3811905" cy="229171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8243" w14:textId="77777777" w:rsidR="009340E2" w:rsidRDefault="009340E2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14:paraId="0C46042F" w14:textId="77777777" w:rsidR="00E60E5B" w:rsidRDefault="00E60E5B" w:rsidP="00E60E5B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14:paraId="751B2942" w14:textId="77777777" w:rsidR="00E60E5B" w:rsidRPr="00E60E5B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14:paraId="2E0AACEF" w14:textId="606D5856" w:rsidR="009340E2" w:rsidRPr="0092164D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SỬ DỤNG GIẢI THUẬT DI TRUYỀN </w:t>
      </w:r>
      <w:del w:id="1" w:author="Server 12 PC" w:date="2023-12-05T15:26:00Z">
        <w:r w:rsidDel="00CF63EB">
          <w:rPr>
            <w:b/>
            <w:color w:val="000000"/>
            <w:sz w:val="32"/>
            <w:szCs w:val="32"/>
          </w:rPr>
          <w:delText xml:space="preserve">ĐỂ </w:delText>
        </w:r>
      </w:del>
      <w:r>
        <w:rPr>
          <w:b/>
          <w:color w:val="000000"/>
          <w:sz w:val="32"/>
          <w:szCs w:val="32"/>
        </w:rPr>
        <w:t xml:space="preserve">XÁC ĐỊNH TRỌNG SỐ CHO MẠNG </w:t>
      </w:r>
      <w:r w:rsidR="00C67E10">
        <w:rPr>
          <w:b/>
          <w:color w:val="000000"/>
          <w:sz w:val="32"/>
          <w:szCs w:val="32"/>
        </w:rPr>
        <w:t>NƠ RON</w:t>
      </w:r>
      <w:r>
        <w:rPr>
          <w:b/>
          <w:color w:val="000000"/>
          <w:sz w:val="32"/>
          <w:szCs w:val="32"/>
        </w:rPr>
        <w:t xml:space="preserve"> TẾ BÀO</w:t>
      </w:r>
    </w:p>
    <w:p w14:paraId="6A990C49" w14:textId="77777777" w:rsidR="009340E2" w:rsidRPr="0092164D" w:rsidRDefault="009340E2" w:rsidP="004822C6">
      <w:pPr>
        <w:ind w:firstLine="0"/>
        <w:rPr>
          <w:b/>
          <w:color w:val="000000"/>
        </w:rPr>
      </w:pPr>
    </w:p>
    <w:p w14:paraId="0C7946F5" w14:textId="77777777" w:rsidR="004822C6" w:rsidRPr="00C777E8" w:rsidRDefault="004822C6" w:rsidP="004822C6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9C0CE3" w:rsidRPr="001B67B6" w14:paraId="4303239A" w14:textId="77777777" w:rsidTr="001B67B6">
        <w:tc>
          <w:tcPr>
            <w:tcW w:w="2770" w:type="dxa"/>
            <w:shd w:val="clear" w:color="auto" w:fill="auto"/>
          </w:tcPr>
          <w:p w14:paraId="23A3D0D7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14:paraId="5E8F858C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9C0CE3" w:rsidRPr="001B67B6" w14:paraId="34E10A6B" w14:textId="77777777" w:rsidTr="001B67B6">
        <w:tc>
          <w:tcPr>
            <w:tcW w:w="2770" w:type="dxa"/>
            <w:shd w:val="clear" w:color="auto" w:fill="auto"/>
          </w:tcPr>
          <w:p w14:paraId="6A799951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14:paraId="55FBB87A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9C0CE3" w:rsidRPr="001B67B6" w14:paraId="097D2268" w14:textId="77777777" w:rsidTr="001B67B6">
        <w:tc>
          <w:tcPr>
            <w:tcW w:w="2770" w:type="dxa"/>
            <w:shd w:val="clear" w:color="auto" w:fill="auto"/>
          </w:tcPr>
          <w:p w14:paraId="38598C81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14:paraId="5E6FFE56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9C0CE3" w:rsidRPr="001B67B6" w14:paraId="18F0A7C5" w14:textId="77777777" w:rsidTr="001B67B6">
        <w:tc>
          <w:tcPr>
            <w:tcW w:w="2770" w:type="dxa"/>
            <w:shd w:val="clear" w:color="auto" w:fill="auto"/>
          </w:tcPr>
          <w:p w14:paraId="209D983F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14:paraId="58E65FA8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9C0CE3" w:rsidRPr="001B67B6" w14:paraId="795425DB" w14:textId="77777777" w:rsidTr="001B67B6">
        <w:tc>
          <w:tcPr>
            <w:tcW w:w="2770" w:type="dxa"/>
            <w:shd w:val="clear" w:color="auto" w:fill="auto"/>
          </w:tcPr>
          <w:p w14:paraId="6360EE15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14:paraId="189A7A57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9C0CE3" w:rsidRPr="001B67B6" w14:paraId="358DEC65" w14:textId="77777777" w:rsidTr="001B67B6">
        <w:tc>
          <w:tcPr>
            <w:tcW w:w="2770" w:type="dxa"/>
            <w:shd w:val="clear" w:color="auto" w:fill="auto"/>
          </w:tcPr>
          <w:p w14:paraId="2C3D42FD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14:paraId="453FA446" w14:textId="77777777"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14:paraId="20B2A5CD" w14:textId="77777777" w:rsidR="009C0CE3" w:rsidRDefault="009C0CE3" w:rsidP="005A760E">
      <w:pPr>
        <w:ind w:firstLine="0"/>
        <w:rPr>
          <w:b/>
          <w:color w:val="000000"/>
          <w:sz w:val="24"/>
          <w:szCs w:val="24"/>
        </w:rPr>
      </w:pPr>
    </w:p>
    <w:p w14:paraId="008F6B6A" w14:textId="77777777" w:rsidR="009C0CE3" w:rsidRDefault="009C0CE3" w:rsidP="009C0CE3">
      <w:pPr>
        <w:ind w:firstLine="0"/>
        <w:jc w:val="center"/>
        <w:rPr>
          <w:b/>
          <w:color w:val="000000"/>
          <w:sz w:val="24"/>
          <w:szCs w:val="24"/>
        </w:rPr>
      </w:pPr>
    </w:p>
    <w:p w14:paraId="19186EFE" w14:textId="77777777" w:rsidR="003A0718" w:rsidRDefault="009C0CE3" w:rsidP="00631CC9">
      <w:pPr>
        <w:ind w:firstLine="0"/>
        <w:jc w:val="center"/>
        <w:rPr>
          <w:b/>
          <w:color w:val="000000"/>
        </w:rPr>
        <w:sectPr w:rsidR="003A0718" w:rsidSect="00917078">
          <w:headerReference w:type="default" r:id="rId13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 w:rsidRPr="009C0CE3">
        <w:rPr>
          <w:b/>
          <w:color w:val="000000"/>
        </w:rPr>
        <w:t>Hà Nội, tháng 11/202</w:t>
      </w:r>
      <w:r w:rsidR="00631CC9">
        <w:rPr>
          <w:b/>
          <w:color w:val="000000"/>
        </w:rPr>
        <w:t>3</w:t>
      </w:r>
    </w:p>
    <w:p w14:paraId="5966C391" w14:textId="77777777" w:rsidR="003A0718" w:rsidRDefault="003A0718" w:rsidP="00631CC9">
      <w:pPr>
        <w:ind w:firstLine="0"/>
        <w:jc w:val="center"/>
        <w:rPr>
          <w:b/>
          <w:color w:val="000000"/>
        </w:rPr>
      </w:pPr>
    </w:p>
    <w:p w14:paraId="566966FB" w14:textId="77777777"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14:paraId="24A0907D" w14:textId="77777777"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 1</w:t>
      </w:r>
    </w:p>
    <w:p w14:paraId="3ED3D511" w14:textId="4BC8FB0E" w:rsidR="003A0718" w:rsidRPr="00D87F6E" w:rsidRDefault="00CF63EB" w:rsidP="003A0718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C7F4A" wp14:editId="39068FD7">
                <wp:simplePos x="0" y="0"/>
                <wp:positionH relativeFrom="column">
                  <wp:posOffset>1842770</wp:posOffset>
                </wp:positionH>
                <wp:positionV relativeFrom="paragraph">
                  <wp:posOffset>37465</wp:posOffset>
                </wp:positionV>
                <wp:extent cx="2255520" cy="635"/>
                <wp:effectExtent l="9525" t="12700" r="11430" b="15240"/>
                <wp:wrapNone/>
                <wp:docPr id="35961877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55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3D6E" id="AutoShape 8" o:spid="_x0000_s1026" type="#_x0000_t32" style="position:absolute;margin-left:145.1pt;margin-top:2.95pt;width:177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" strokeweight="1.5pt"/>
            </w:pict>
          </mc:Fallback>
        </mc:AlternateContent>
      </w:r>
    </w:p>
    <w:p w14:paraId="5FA1B5DB" w14:textId="1B84097F" w:rsidR="003A0718" w:rsidRDefault="00CF63EB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45BFD17" wp14:editId="2B41EF3F">
            <wp:extent cx="3811905" cy="22917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73BD" w14:textId="77777777" w:rsidR="003A0718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</w:p>
    <w:p w14:paraId="46C70A0D" w14:textId="77777777" w:rsidR="003A0718" w:rsidRDefault="003A0718" w:rsidP="003A0718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14:paraId="5CD9803E" w14:textId="77777777" w:rsidR="003A0718" w:rsidRPr="00E60E5B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14:paraId="1F19BD77" w14:textId="0CCE0225" w:rsidR="003A0718" w:rsidRPr="0092164D" w:rsidRDefault="003A0718" w:rsidP="003A0718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SỬ DỤNG GIẢI THUẬT DI TRUYỀN </w:t>
      </w:r>
      <w:del w:id="2" w:author="Server 12 PC" w:date="2023-12-05T15:26:00Z">
        <w:r w:rsidDel="00CF63EB">
          <w:rPr>
            <w:b/>
            <w:color w:val="000000"/>
            <w:sz w:val="32"/>
            <w:szCs w:val="32"/>
          </w:rPr>
          <w:delText xml:space="preserve">ĐỂ </w:delText>
        </w:r>
      </w:del>
      <w:r>
        <w:rPr>
          <w:b/>
          <w:color w:val="000000"/>
          <w:sz w:val="32"/>
          <w:szCs w:val="32"/>
        </w:rPr>
        <w:t xml:space="preserve">XÁC ĐỊNH TRỌNG SỐ CHO MẠNG </w:t>
      </w:r>
      <w:r w:rsidR="00C67E10">
        <w:rPr>
          <w:b/>
          <w:color w:val="000000"/>
          <w:sz w:val="32"/>
          <w:szCs w:val="32"/>
        </w:rPr>
        <w:t>NƠ RON</w:t>
      </w:r>
      <w:r>
        <w:rPr>
          <w:b/>
          <w:color w:val="000000"/>
          <w:sz w:val="32"/>
          <w:szCs w:val="32"/>
        </w:rPr>
        <w:t xml:space="preserve"> TẾ BÀO</w:t>
      </w:r>
    </w:p>
    <w:p w14:paraId="39864A22" w14:textId="77777777" w:rsidR="003A0718" w:rsidRPr="0092164D" w:rsidRDefault="003A0718" w:rsidP="003A0718">
      <w:pPr>
        <w:ind w:firstLine="0"/>
        <w:rPr>
          <w:b/>
          <w:color w:val="000000"/>
        </w:rPr>
      </w:pPr>
    </w:p>
    <w:p w14:paraId="6FD6D443" w14:textId="77777777" w:rsidR="003A0718" w:rsidRPr="00C777E8" w:rsidRDefault="003A0718" w:rsidP="003A0718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3A0718" w:rsidRPr="001B67B6" w14:paraId="0ED7D8A2" w14:textId="77777777" w:rsidTr="00C353A0">
        <w:tc>
          <w:tcPr>
            <w:tcW w:w="2770" w:type="dxa"/>
            <w:shd w:val="clear" w:color="auto" w:fill="auto"/>
          </w:tcPr>
          <w:p w14:paraId="1F9A0D58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14:paraId="73FEBE4F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3A0718" w:rsidRPr="001B67B6" w14:paraId="4BECFC56" w14:textId="77777777" w:rsidTr="00C353A0">
        <w:tc>
          <w:tcPr>
            <w:tcW w:w="2770" w:type="dxa"/>
            <w:shd w:val="clear" w:color="auto" w:fill="auto"/>
          </w:tcPr>
          <w:p w14:paraId="099E831D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14:paraId="2118B538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3A0718" w:rsidRPr="001B67B6" w14:paraId="039407D1" w14:textId="77777777" w:rsidTr="00C353A0">
        <w:tc>
          <w:tcPr>
            <w:tcW w:w="2770" w:type="dxa"/>
            <w:shd w:val="clear" w:color="auto" w:fill="auto"/>
          </w:tcPr>
          <w:p w14:paraId="5D9944A9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14:paraId="5BEBE3EE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3A0718" w:rsidRPr="001B67B6" w14:paraId="67A49DF7" w14:textId="77777777" w:rsidTr="00C353A0">
        <w:tc>
          <w:tcPr>
            <w:tcW w:w="2770" w:type="dxa"/>
            <w:shd w:val="clear" w:color="auto" w:fill="auto"/>
          </w:tcPr>
          <w:p w14:paraId="60FC950C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14:paraId="54EEC912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3A0718" w:rsidRPr="001B67B6" w14:paraId="76FF7C8E" w14:textId="77777777" w:rsidTr="00C353A0">
        <w:tc>
          <w:tcPr>
            <w:tcW w:w="2770" w:type="dxa"/>
            <w:shd w:val="clear" w:color="auto" w:fill="auto"/>
          </w:tcPr>
          <w:p w14:paraId="314CF22F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14:paraId="6FF3CCAA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3A0718" w:rsidRPr="001B67B6" w14:paraId="1A0A048A" w14:textId="77777777" w:rsidTr="00C353A0">
        <w:tc>
          <w:tcPr>
            <w:tcW w:w="2770" w:type="dxa"/>
            <w:shd w:val="clear" w:color="auto" w:fill="auto"/>
          </w:tcPr>
          <w:p w14:paraId="425A5BE1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14:paraId="1F83B02A" w14:textId="77777777" w:rsidR="003A0718" w:rsidRPr="001B67B6" w:rsidRDefault="003A0718" w:rsidP="00C353A0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14:paraId="0D5CEE57" w14:textId="77777777" w:rsidR="003A0718" w:rsidRDefault="003A0718" w:rsidP="003A0718">
      <w:pPr>
        <w:ind w:firstLine="0"/>
        <w:rPr>
          <w:b/>
          <w:color w:val="000000"/>
          <w:sz w:val="24"/>
          <w:szCs w:val="24"/>
        </w:rPr>
      </w:pPr>
    </w:p>
    <w:p w14:paraId="413028AB" w14:textId="77777777" w:rsidR="003A0718" w:rsidRDefault="003A0718" w:rsidP="003A0718">
      <w:pPr>
        <w:ind w:firstLine="0"/>
        <w:jc w:val="center"/>
        <w:rPr>
          <w:b/>
          <w:color w:val="000000"/>
          <w:sz w:val="24"/>
          <w:szCs w:val="24"/>
        </w:rPr>
      </w:pPr>
    </w:p>
    <w:p w14:paraId="6F94F046" w14:textId="77777777" w:rsidR="003A0718" w:rsidRDefault="003A0718" w:rsidP="003A0718">
      <w:pPr>
        <w:jc w:val="center"/>
      </w:pPr>
      <w:r w:rsidRPr="009C0CE3">
        <w:rPr>
          <w:b/>
          <w:color w:val="000000"/>
        </w:rPr>
        <w:t>Hà Nội, tháng 11/202</w:t>
      </w:r>
      <w:r>
        <w:rPr>
          <w:b/>
          <w:color w:val="000000"/>
        </w:rPr>
        <w:t>3</w:t>
      </w:r>
    </w:p>
    <w:p w14:paraId="3FD2AA8F" w14:textId="77777777" w:rsidR="007161A4" w:rsidRPr="003A0718" w:rsidRDefault="003A0718" w:rsidP="003A0718">
      <w:pPr>
        <w:tabs>
          <w:tab w:val="center" w:pos="4985"/>
        </w:tabs>
        <w:sectPr w:rsidR="007161A4" w:rsidRPr="003A0718" w:rsidSect="00917078"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>
        <w:tab/>
      </w:r>
    </w:p>
    <w:p w14:paraId="0FE616FB" w14:textId="77777777" w:rsidR="00C8502E" w:rsidRDefault="001F3950" w:rsidP="00C8502E">
      <w:pPr>
        <w:pStyle w:val="Heading1"/>
        <w:ind w:firstLine="0"/>
        <w:jc w:val="center"/>
      </w:pPr>
      <w:bookmarkStart w:id="3" w:name="_Toc152658181"/>
      <w:bookmarkStart w:id="4" w:name="_Toc152659950"/>
      <w:r w:rsidRPr="00311456">
        <w:lastRenderedPageBreak/>
        <w:t>LỜI CẢM ƠN</w:t>
      </w:r>
      <w:bookmarkEnd w:id="3"/>
      <w:bookmarkEnd w:id="4"/>
    </w:p>
    <w:p w14:paraId="090C454C" w14:textId="77777777" w:rsidR="00C8502E" w:rsidRDefault="00466128" w:rsidP="00CF63EB">
      <w:pPr>
        <w:pPrChange w:id="5" w:author="Server 12 PC" w:date="2023-12-05T15:26:00Z">
          <w:pPr>
            <w:jc w:val="left"/>
          </w:pPr>
        </w:pPrChange>
      </w:pPr>
      <w:r>
        <w:t xml:space="preserve">Đầu tiên, em xin lòng biết ơn sâu sắc đến Thầy giáo hướng dẫn của em – PGS. TS. Nguyễn Công Hoan. Cảm ơn thầy vì đã </w:t>
      </w:r>
      <w:r w:rsidR="00D5722A">
        <w:t>luôn tận tình hướng dẫn chỉ dạy cho em trong suốt quá trình làm đồ án.</w:t>
      </w:r>
    </w:p>
    <w:p w14:paraId="36CB2B3C" w14:textId="77777777" w:rsidR="00D5722A" w:rsidRDefault="00D5722A" w:rsidP="00D5722A">
      <w:pPr>
        <w:jc w:val="left"/>
      </w:pPr>
    </w:p>
    <w:p w14:paraId="2B46603C" w14:textId="77777777" w:rsidR="00D5722A" w:rsidRDefault="00D5722A" w:rsidP="00D5722A">
      <w:pPr>
        <w:ind w:left="6480" w:firstLine="0"/>
        <w:jc w:val="center"/>
      </w:pPr>
      <w:r>
        <w:t>Hà Nội, tháng 11 năm 2023</w:t>
      </w:r>
    </w:p>
    <w:p w14:paraId="45E6A38E" w14:textId="77777777" w:rsidR="00D5722A" w:rsidRDefault="00D5722A" w:rsidP="00D5722A">
      <w:pPr>
        <w:ind w:left="6480" w:firstLine="0"/>
        <w:jc w:val="center"/>
      </w:pPr>
      <w:r>
        <w:t>Sinh viên thực hiện</w:t>
      </w:r>
    </w:p>
    <w:p w14:paraId="3C1D5C8C" w14:textId="77777777" w:rsidR="00D5722A" w:rsidRDefault="00D5722A" w:rsidP="00D5722A">
      <w:pPr>
        <w:ind w:left="6480" w:firstLine="0"/>
        <w:jc w:val="center"/>
      </w:pPr>
    </w:p>
    <w:p w14:paraId="4D743828" w14:textId="77777777" w:rsidR="00D5722A" w:rsidRDefault="00D5722A" w:rsidP="00D5722A">
      <w:pPr>
        <w:ind w:left="6480" w:firstLine="0"/>
        <w:jc w:val="center"/>
      </w:pPr>
    </w:p>
    <w:p w14:paraId="7E9B3370" w14:textId="77777777" w:rsidR="00D5722A" w:rsidRPr="00C8502E" w:rsidRDefault="00D5722A" w:rsidP="00D5722A">
      <w:pPr>
        <w:ind w:left="6480" w:firstLine="0"/>
        <w:jc w:val="center"/>
      </w:pPr>
      <w:r>
        <w:t>Phạm Duy Tuấn</w:t>
      </w:r>
    </w:p>
    <w:p w14:paraId="231158E2" w14:textId="77777777" w:rsidR="001F3950" w:rsidRPr="00311456" w:rsidRDefault="00466128" w:rsidP="001F3950">
      <w:pPr>
        <w:pStyle w:val="Heading1"/>
        <w:ind w:left="1701" w:right="1750" w:firstLine="0"/>
        <w:jc w:val="center"/>
      </w:pPr>
      <w:bookmarkStart w:id="6" w:name="_Toc152658182"/>
      <w:r>
        <w:br w:type="page"/>
      </w:r>
      <w:bookmarkStart w:id="7" w:name="_Toc152659951"/>
      <w:r w:rsidR="001F3950" w:rsidRPr="00311456">
        <w:lastRenderedPageBreak/>
        <w:t>NHẬN XÉT, ĐÁNH GIÁ, CHO ĐIỂM (Của giảng viên hướng dẫn)</w:t>
      </w:r>
      <w:bookmarkEnd w:id="6"/>
      <w:bookmarkEnd w:id="7"/>
    </w:p>
    <w:p w14:paraId="6B8BA00E" w14:textId="77777777" w:rsidR="001F3950" w:rsidRDefault="001F3950" w:rsidP="001F3950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64C4D">
        <w:t>…………………………………………………………………………</w:t>
      </w:r>
    </w:p>
    <w:p w14:paraId="66881DA3" w14:textId="77777777" w:rsidR="001F3950" w:rsidRDefault="001F3950" w:rsidP="001F3950">
      <w:pPr>
        <w:ind w:firstLine="0"/>
      </w:pPr>
      <w:r>
        <w:t>Điểm: ………………………………....(Bằng chữ: ……………………………………….)</w:t>
      </w:r>
    </w:p>
    <w:p w14:paraId="0EE5ED6E" w14:textId="77777777" w:rsidR="001F3950" w:rsidRPr="00A40723" w:rsidRDefault="001F3950" w:rsidP="001F3950">
      <w:pPr>
        <w:ind w:firstLine="0"/>
      </w:pPr>
      <w:r>
        <w:t>Đồng ý/Không đồng ý cho sinh viên bảo vệ trước hội đồng chấm tốt nghiệp?</w:t>
      </w:r>
    </w:p>
    <w:p w14:paraId="25D24810" w14:textId="77777777" w:rsidR="001F3950" w:rsidRDefault="001F3950" w:rsidP="001F3950">
      <w:pPr>
        <w:ind w:firstLine="0"/>
      </w:pPr>
    </w:p>
    <w:p w14:paraId="0F236302" w14:textId="77777777" w:rsidR="001F3950" w:rsidRDefault="001F3950" w:rsidP="001F3950">
      <w:pPr>
        <w:ind w:left="5040" w:firstLine="0"/>
        <w:jc w:val="center"/>
      </w:pPr>
      <w:r>
        <w:t>Hà Nội, ngày…tháng…năm 202…</w:t>
      </w:r>
    </w:p>
    <w:p w14:paraId="5B9A0B5B" w14:textId="77777777" w:rsidR="001F3950" w:rsidRDefault="001F3950" w:rsidP="001F3950">
      <w:pPr>
        <w:ind w:left="5040" w:firstLine="0"/>
        <w:jc w:val="center"/>
      </w:pPr>
      <w:r>
        <w:t>CÁN BỘ - GIẢNG VIÊN HƯỚNG DẪN</w:t>
      </w:r>
    </w:p>
    <w:p w14:paraId="3FB294C6" w14:textId="77777777" w:rsidR="001F3950" w:rsidRDefault="001F3950" w:rsidP="001F3950">
      <w:pPr>
        <w:ind w:left="5040" w:firstLine="0"/>
        <w:jc w:val="center"/>
      </w:pPr>
    </w:p>
    <w:p w14:paraId="41024D4A" w14:textId="77777777" w:rsidR="001F3950" w:rsidRDefault="001F3950" w:rsidP="001F3950">
      <w:pPr>
        <w:ind w:left="5040" w:firstLine="0"/>
        <w:jc w:val="center"/>
      </w:pPr>
      <w:r>
        <w:t>NGUYỄN CÔNG HOAN</w:t>
      </w:r>
    </w:p>
    <w:p w14:paraId="105BF62A" w14:textId="77777777" w:rsidR="001F3950" w:rsidRPr="00311456" w:rsidRDefault="001F3950" w:rsidP="001F3950">
      <w:pPr>
        <w:pStyle w:val="Heading1"/>
        <w:ind w:left="1701" w:right="1750" w:firstLine="0"/>
        <w:jc w:val="center"/>
      </w:pPr>
      <w:bookmarkStart w:id="8" w:name="_Toc152658183"/>
      <w:bookmarkStart w:id="9" w:name="_Toc152659952"/>
      <w:r w:rsidRPr="00311456">
        <w:lastRenderedPageBreak/>
        <w:t>NHẬN XÉT, ĐÁNH GIÁ, CHO ĐIỂM (Của giảng viên phản biện)</w:t>
      </w:r>
      <w:bookmarkEnd w:id="8"/>
      <w:bookmarkEnd w:id="9"/>
    </w:p>
    <w:p w14:paraId="32FF5A69" w14:textId="77777777" w:rsidR="001F3950" w:rsidRDefault="001F3950" w:rsidP="001F3950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3C4DFB" w14:textId="77777777" w:rsidR="001F3950" w:rsidRDefault="001F3950" w:rsidP="001F3950">
      <w:pPr>
        <w:ind w:firstLine="0"/>
      </w:pPr>
      <w:r>
        <w:t>Điểm: ………………………………....(Bằng chữ: ……………………………………….)</w:t>
      </w:r>
    </w:p>
    <w:p w14:paraId="698855DF" w14:textId="77777777" w:rsidR="001F3950" w:rsidRPr="00A40723" w:rsidRDefault="001F3950" w:rsidP="001F3950">
      <w:pPr>
        <w:ind w:firstLine="0"/>
      </w:pPr>
      <w:r>
        <w:t>Đồng ý/Không đồng ý cho sinh viên bảo vệ trước hội đồng chấm tốt nghiệp?</w:t>
      </w:r>
    </w:p>
    <w:p w14:paraId="2E5334FD" w14:textId="77777777" w:rsidR="001F3950" w:rsidRDefault="001F3950" w:rsidP="001F3950">
      <w:pPr>
        <w:ind w:firstLine="0"/>
      </w:pPr>
    </w:p>
    <w:p w14:paraId="492493BE" w14:textId="77777777" w:rsidR="001F3950" w:rsidRDefault="001F3950" w:rsidP="001F3950">
      <w:pPr>
        <w:ind w:left="5040" w:firstLine="0"/>
        <w:jc w:val="center"/>
      </w:pPr>
      <w:r>
        <w:t>Hà Nội, ngày…tháng…năm 202…</w:t>
      </w:r>
    </w:p>
    <w:p w14:paraId="1B44C4F4" w14:textId="77777777" w:rsidR="008B21A5" w:rsidRPr="001F3950" w:rsidRDefault="0099193D" w:rsidP="0099193D">
      <w:pPr>
        <w:ind w:left="5040" w:firstLine="0"/>
        <w:jc w:val="center"/>
        <w:sectPr w:rsidR="008B21A5" w:rsidRPr="001F3950" w:rsidSect="00C67E10">
          <w:headerReference w:type="default" r:id="rId14"/>
          <w:footerReference w:type="default" r:id="rId15"/>
          <w:pgSz w:w="12240" w:h="15840"/>
          <w:pgMar w:top="1134" w:right="1134" w:bottom="1134" w:left="1701" w:header="227" w:footer="567" w:gutter="0"/>
          <w:pgNumType w:start="1"/>
          <w:cols w:space="720"/>
          <w:docGrid w:linePitch="360"/>
        </w:sectPr>
      </w:pPr>
      <w:r>
        <w:t>CÁN BỘ - GIẢNG VIÊN PHẢN BIỆN</w:t>
      </w:r>
    </w:p>
    <w:p w14:paraId="384491D1" w14:textId="77777777" w:rsidR="00C67E10" w:rsidRDefault="001F3950" w:rsidP="00C67E10">
      <w:pPr>
        <w:pStyle w:val="Heading1"/>
        <w:ind w:firstLine="0"/>
        <w:jc w:val="center"/>
      </w:pPr>
      <w:bookmarkStart w:id="10" w:name="_Toc152658184"/>
      <w:bookmarkStart w:id="11" w:name="_Toc152659953"/>
      <w:r w:rsidRPr="00311456">
        <w:lastRenderedPageBreak/>
        <w:t>MỤC LỤC</w:t>
      </w:r>
      <w:bookmarkEnd w:id="10"/>
      <w:bookmarkEnd w:id="11"/>
    </w:p>
    <w:p w14:paraId="399ADC36" w14:textId="77777777" w:rsidR="00B11BEF" w:rsidRPr="00070C18" w:rsidRDefault="00C67E1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659950" w:history="1">
        <w:r w:rsidR="00B11BEF" w:rsidRPr="001443FD">
          <w:rPr>
            <w:rStyle w:val="Hyperlink"/>
            <w:noProof/>
          </w:rPr>
          <w:t>LỜI CẢM ƠN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_Toc152659950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</w:t>
        </w:r>
        <w:r w:rsidR="00B11BEF">
          <w:rPr>
            <w:noProof/>
            <w:webHidden/>
          </w:rPr>
          <w:fldChar w:fldCharType="end"/>
        </w:r>
      </w:hyperlink>
    </w:p>
    <w:p w14:paraId="04FEE2EE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1" w:history="1">
        <w:r w:rsidR="00B11BEF" w:rsidRPr="001443FD">
          <w:rPr>
            <w:rStyle w:val="Hyperlink"/>
            <w:noProof/>
          </w:rPr>
          <w:t>NHẬN XÉT, ĐÁNH GIÁ, CHO ĐIỂM (Của giảng viên hướng dẫn)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_Toc152659951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2</w:t>
        </w:r>
        <w:r w:rsidR="00B11BEF">
          <w:rPr>
            <w:noProof/>
            <w:webHidden/>
          </w:rPr>
          <w:fldChar w:fldCharType="end"/>
        </w:r>
      </w:hyperlink>
    </w:p>
    <w:p w14:paraId="415479BC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2" w:history="1">
        <w:r w:rsidR="00B11BEF" w:rsidRPr="001443FD">
          <w:rPr>
            <w:rStyle w:val="Hyperlink"/>
            <w:noProof/>
          </w:rPr>
          <w:t>NHẬN XÉT, ĐÁNH GIÁ, CHO ĐIỂM (Của giảng viên phản biện)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_Toc152659952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3</w:t>
        </w:r>
        <w:r w:rsidR="00B11BEF">
          <w:rPr>
            <w:noProof/>
            <w:webHidden/>
          </w:rPr>
          <w:fldChar w:fldCharType="end"/>
        </w:r>
      </w:hyperlink>
    </w:p>
    <w:p w14:paraId="60CF00C1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3" w:history="1">
        <w:r w:rsidR="00B11BEF" w:rsidRPr="001443FD">
          <w:rPr>
            <w:rStyle w:val="Hyperlink"/>
            <w:noProof/>
          </w:rPr>
          <w:t>MỤC LỤC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_Toc152659953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4</w:t>
        </w:r>
        <w:r w:rsidR="00B11BEF">
          <w:rPr>
            <w:noProof/>
            <w:webHidden/>
          </w:rPr>
          <w:fldChar w:fldCharType="end"/>
        </w:r>
      </w:hyperlink>
    </w:p>
    <w:p w14:paraId="005CD5B1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4" w:history="1">
        <w:r w:rsidR="00B11BEF" w:rsidRPr="001443FD">
          <w:rPr>
            <w:rStyle w:val="Hyperlink"/>
            <w:noProof/>
          </w:rPr>
          <w:t>DANH MỤC KÝ HIỆU VÀ TỪ VIẾT TẮT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_Toc152659954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5</w:t>
        </w:r>
        <w:r w:rsidR="00B11BEF">
          <w:rPr>
            <w:noProof/>
            <w:webHidden/>
          </w:rPr>
          <w:fldChar w:fldCharType="end"/>
        </w:r>
      </w:hyperlink>
    </w:p>
    <w:p w14:paraId="047E9828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5" w:history="1">
        <w:r w:rsidR="00B11BEF" w:rsidRPr="001443FD">
          <w:rPr>
            <w:rStyle w:val="Hyperlink"/>
            <w:noProof/>
          </w:rPr>
          <w:t>DANH MỤC HÌNH VẼ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_Toc152659955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6</w:t>
        </w:r>
        <w:r w:rsidR="00B11BEF">
          <w:rPr>
            <w:noProof/>
            <w:webHidden/>
          </w:rPr>
          <w:fldChar w:fldCharType="end"/>
        </w:r>
      </w:hyperlink>
    </w:p>
    <w:p w14:paraId="079FFA7F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6" w:history="1">
        <w:r w:rsidR="00B11BEF" w:rsidRPr="001443FD">
          <w:rPr>
            <w:rStyle w:val="Hyperlink"/>
            <w:noProof/>
          </w:rPr>
          <w:t>MỞ ĐẦU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_Toc152659956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7</w:t>
        </w:r>
        <w:r w:rsidR="00B11BEF">
          <w:rPr>
            <w:noProof/>
            <w:webHidden/>
          </w:rPr>
          <w:fldChar w:fldCharType="end"/>
        </w:r>
      </w:hyperlink>
    </w:p>
    <w:p w14:paraId="1F599252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7" w:history="1">
        <w:r w:rsidR="00B11BEF" w:rsidRPr="001443FD">
          <w:rPr>
            <w:rStyle w:val="Hyperlink"/>
            <w:noProof/>
          </w:rPr>
          <w:t>CHƯƠNG I: TỔNG QUAN VỀ MẠNG NƠ RON TẾ BÀO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_Toc152659957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8</w:t>
        </w:r>
        <w:r w:rsidR="00B11BEF">
          <w:rPr>
            <w:noProof/>
            <w:webHidden/>
          </w:rPr>
          <w:fldChar w:fldCharType="end"/>
        </w:r>
      </w:hyperlink>
    </w:p>
    <w:p w14:paraId="4A4F1F94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8" w:history="1">
        <w:r w:rsidR="00B11BEF" w:rsidRPr="001443FD">
          <w:rPr>
            <w:rStyle w:val="Hyperlink"/>
            <w:noProof/>
          </w:rPr>
          <w:t>CHƯƠNG II: GIẢI THUẬT DI TRUYỀN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_Toc152659958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9</w:t>
        </w:r>
        <w:r w:rsidR="00B11BEF">
          <w:rPr>
            <w:noProof/>
            <w:webHidden/>
          </w:rPr>
          <w:fldChar w:fldCharType="end"/>
        </w:r>
      </w:hyperlink>
    </w:p>
    <w:p w14:paraId="587B5368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59" w:history="1">
        <w:r w:rsidR="00B11BEF" w:rsidRPr="001443FD">
          <w:rPr>
            <w:rStyle w:val="Hyperlink"/>
            <w:noProof/>
          </w:rPr>
          <w:t>CHƯƠNG III: THUẬT TOÁN XÁC ĐỊNH TRỌNG SỐ CỦA MẠNG NƠ RON TẾ BÀO SỬ DỤNG GIẢI THUẬT DI TRUYỀN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_Toc152659959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10</w:t>
        </w:r>
        <w:r w:rsidR="00B11BEF">
          <w:rPr>
            <w:noProof/>
            <w:webHidden/>
          </w:rPr>
          <w:fldChar w:fldCharType="end"/>
        </w:r>
      </w:hyperlink>
    </w:p>
    <w:p w14:paraId="0E3BAED3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60" w:history="1">
        <w:r w:rsidR="00B11BEF" w:rsidRPr="001443FD">
          <w:rPr>
            <w:rStyle w:val="Hyperlink"/>
            <w:noProof/>
          </w:rPr>
          <w:t>KẾT LUẬN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_Toc152659960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11</w:t>
        </w:r>
        <w:r w:rsidR="00B11BEF">
          <w:rPr>
            <w:noProof/>
            <w:webHidden/>
          </w:rPr>
          <w:fldChar w:fldCharType="end"/>
        </w:r>
      </w:hyperlink>
    </w:p>
    <w:p w14:paraId="22AE99AA" w14:textId="77777777" w:rsidR="00B11BEF" w:rsidRPr="00070C18" w:rsidRDefault="00000000">
      <w:pPr>
        <w:pStyle w:val="TOC1"/>
        <w:rPr>
          <w:rFonts w:ascii="Arial" w:hAnsi="Arial"/>
          <w:noProof/>
          <w:sz w:val="22"/>
          <w:szCs w:val="22"/>
          <w:lang w:val="vi-VN" w:eastAsia="vi-VN"/>
        </w:rPr>
      </w:pPr>
      <w:hyperlink w:anchor="_Toc152659961" w:history="1">
        <w:r w:rsidR="00B11BEF" w:rsidRPr="001443FD">
          <w:rPr>
            <w:rStyle w:val="Hyperlink"/>
            <w:noProof/>
          </w:rPr>
          <w:t>TÀI LIỆU THAM KHẢO</w:t>
        </w:r>
        <w:r w:rsidR="00B11BEF">
          <w:rPr>
            <w:noProof/>
            <w:webHidden/>
          </w:rPr>
          <w:tab/>
        </w:r>
        <w:r w:rsidR="00B11BEF">
          <w:rPr>
            <w:noProof/>
            <w:webHidden/>
          </w:rPr>
          <w:fldChar w:fldCharType="begin"/>
        </w:r>
        <w:r w:rsidR="00B11BEF">
          <w:rPr>
            <w:noProof/>
            <w:webHidden/>
          </w:rPr>
          <w:instrText xml:space="preserve"> PAGEREF _Toc152659961 \h </w:instrText>
        </w:r>
        <w:r w:rsidR="00B11BEF">
          <w:rPr>
            <w:noProof/>
            <w:webHidden/>
          </w:rPr>
        </w:r>
        <w:r w:rsidR="00B11BEF">
          <w:rPr>
            <w:noProof/>
            <w:webHidden/>
          </w:rPr>
          <w:fldChar w:fldCharType="separate"/>
        </w:r>
        <w:r w:rsidR="00B11BEF">
          <w:rPr>
            <w:noProof/>
            <w:webHidden/>
          </w:rPr>
          <w:t>12</w:t>
        </w:r>
        <w:r w:rsidR="00B11BEF">
          <w:rPr>
            <w:noProof/>
            <w:webHidden/>
          </w:rPr>
          <w:fldChar w:fldCharType="end"/>
        </w:r>
      </w:hyperlink>
    </w:p>
    <w:p w14:paraId="1F49CD66" w14:textId="77777777" w:rsidR="00C67E10" w:rsidRDefault="00C67E10">
      <w:r>
        <w:rPr>
          <w:b/>
          <w:bCs/>
          <w:noProof/>
        </w:rPr>
        <w:fldChar w:fldCharType="end"/>
      </w:r>
    </w:p>
    <w:p w14:paraId="6D599632" w14:textId="77777777" w:rsidR="00D9742B" w:rsidRDefault="00C67E10" w:rsidP="00B313C0">
      <w:pPr>
        <w:pStyle w:val="Heading1"/>
        <w:ind w:firstLine="0"/>
        <w:jc w:val="center"/>
      </w:pPr>
      <w:bookmarkStart w:id="12" w:name="_Toc152658185"/>
      <w:r>
        <w:br w:type="page"/>
      </w:r>
      <w:bookmarkStart w:id="13" w:name="_Toc152659954"/>
      <w:r w:rsidR="001F3950" w:rsidRPr="00311456">
        <w:lastRenderedPageBreak/>
        <w:t>DANH MỤC KÝ HIỆU VÀ TỪ VIẾT TẮT</w:t>
      </w:r>
      <w:bookmarkEnd w:id="12"/>
      <w:bookmarkEnd w:id="13"/>
    </w:p>
    <w:p w14:paraId="20E3FBB2" w14:textId="77777777" w:rsidR="001F3950" w:rsidRDefault="00C33B1C" w:rsidP="00B11BEF">
      <w:pPr>
        <w:pStyle w:val="Heading1"/>
        <w:jc w:val="center"/>
      </w:pPr>
      <w:r w:rsidRPr="00D9742B">
        <w:br w:type="page"/>
      </w:r>
      <w:bookmarkStart w:id="14" w:name="_Toc152658186"/>
      <w:bookmarkStart w:id="15" w:name="_Toc152659955"/>
      <w:r w:rsidR="001F3950">
        <w:lastRenderedPageBreak/>
        <w:t>DANH MỤC HÌNH VẼ</w:t>
      </w:r>
      <w:bookmarkEnd w:id="14"/>
      <w:bookmarkEnd w:id="15"/>
    </w:p>
    <w:p w14:paraId="653B9522" w14:textId="77777777" w:rsidR="00731972" w:rsidRDefault="00311456" w:rsidP="00403CB1">
      <w:pPr>
        <w:pStyle w:val="Heading1"/>
        <w:ind w:firstLine="0"/>
        <w:jc w:val="center"/>
      </w:pPr>
      <w:r>
        <w:br w:type="page"/>
      </w:r>
      <w:bookmarkStart w:id="16" w:name="_Toc152658187"/>
      <w:bookmarkStart w:id="17" w:name="_Toc152659956"/>
      <w:r>
        <w:lastRenderedPageBreak/>
        <w:t>MỞ ĐẦU</w:t>
      </w:r>
      <w:bookmarkStart w:id="18" w:name="_Toc152658188"/>
      <w:bookmarkStart w:id="19" w:name="_Toc152659957"/>
      <w:bookmarkEnd w:id="16"/>
      <w:bookmarkEnd w:id="17"/>
    </w:p>
    <w:p w14:paraId="39D51F68" w14:textId="77777777" w:rsidR="00E013E3" w:rsidRDefault="00E013E3" w:rsidP="000F781B"/>
    <w:p w14:paraId="40229B65" w14:textId="77777777" w:rsidR="004E275F" w:rsidRDefault="00403CB1" w:rsidP="00403CB1">
      <w:pPr>
        <w:pStyle w:val="Heading1"/>
        <w:ind w:firstLine="0"/>
        <w:jc w:val="center"/>
      </w:pPr>
      <w:r w:rsidRPr="00E013E3">
        <w:br w:type="page"/>
      </w:r>
      <w:r w:rsidR="00A350D8">
        <w:lastRenderedPageBreak/>
        <w:t xml:space="preserve">CHƯƠNG I: TỔNG QUAN VỀ MẠNG </w:t>
      </w:r>
      <w:r w:rsidR="00C67E10">
        <w:t>NƠ RON</w:t>
      </w:r>
      <w:r w:rsidR="00A350D8">
        <w:t xml:space="preserve"> TẾ BÀO</w:t>
      </w:r>
      <w:bookmarkStart w:id="20" w:name="_Toc152658189"/>
      <w:bookmarkStart w:id="21" w:name="_Toc152659958"/>
      <w:bookmarkEnd w:id="18"/>
      <w:bookmarkEnd w:id="19"/>
    </w:p>
    <w:p w14:paraId="0AB03787" w14:textId="77777777" w:rsidR="004E275F" w:rsidRDefault="00403CB1" w:rsidP="00403CB1">
      <w:pPr>
        <w:pStyle w:val="Heading1"/>
        <w:ind w:firstLine="0"/>
        <w:jc w:val="center"/>
      </w:pPr>
      <w:r>
        <w:br w:type="page"/>
      </w:r>
      <w:r w:rsidR="00A350D8">
        <w:lastRenderedPageBreak/>
        <w:t>CHƯƠNG II: GIẢI THUẬT DI TRUYỀN</w:t>
      </w:r>
      <w:bookmarkStart w:id="22" w:name="_Toc152658190"/>
      <w:bookmarkStart w:id="23" w:name="_Toc152659959"/>
      <w:bookmarkEnd w:id="20"/>
      <w:bookmarkEnd w:id="21"/>
    </w:p>
    <w:p w14:paraId="254EF49C" w14:textId="77777777" w:rsidR="004E275F" w:rsidRDefault="00403CB1" w:rsidP="00403CB1">
      <w:pPr>
        <w:pStyle w:val="Heading1"/>
        <w:ind w:firstLine="0"/>
        <w:jc w:val="center"/>
      </w:pPr>
      <w:r>
        <w:br w:type="page"/>
      </w:r>
      <w:r w:rsidR="00A350D8">
        <w:lastRenderedPageBreak/>
        <w:t xml:space="preserve">CHƯƠNG III: THUẬT TOÁN XÁC ĐỊNH TRỌNG SỐ CỦA MẠNG </w:t>
      </w:r>
      <w:r w:rsidR="00C67E10">
        <w:t>NƠ RON</w:t>
      </w:r>
      <w:r w:rsidR="00A350D8">
        <w:t xml:space="preserve"> TẾ BÀO SỬ DỤNG GIẢI THUẬT DI TRUYỀN</w:t>
      </w:r>
      <w:bookmarkStart w:id="24" w:name="_Toc152658191"/>
      <w:bookmarkStart w:id="25" w:name="_Toc152659960"/>
      <w:bookmarkEnd w:id="22"/>
      <w:bookmarkEnd w:id="23"/>
    </w:p>
    <w:p w14:paraId="610AD1D9" w14:textId="77777777" w:rsidR="00524141" w:rsidRDefault="00403CB1" w:rsidP="00524141">
      <w:pPr>
        <w:pStyle w:val="Heading1"/>
        <w:ind w:firstLine="0"/>
        <w:jc w:val="center"/>
      </w:pPr>
      <w:r>
        <w:br w:type="page"/>
      </w:r>
      <w:r w:rsidR="00A350D8">
        <w:lastRenderedPageBreak/>
        <w:t>KẾT LUẬN</w:t>
      </w:r>
      <w:bookmarkStart w:id="26" w:name="_Toc152658192"/>
      <w:bookmarkStart w:id="27" w:name="_Toc152659961"/>
      <w:bookmarkEnd w:id="24"/>
      <w:bookmarkEnd w:id="25"/>
    </w:p>
    <w:p w14:paraId="77214F1D" w14:textId="77777777" w:rsidR="00A350D8" w:rsidRPr="004E275F" w:rsidRDefault="00403CB1" w:rsidP="00403CB1">
      <w:pPr>
        <w:pStyle w:val="Heading1"/>
        <w:ind w:firstLine="0"/>
        <w:jc w:val="center"/>
      </w:pPr>
      <w:r w:rsidRPr="00524141">
        <w:br w:type="page"/>
      </w:r>
      <w:r w:rsidR="00A350D8">
        <w:lastRenderedPageBreak/>
        <w:t>TÀI LIỆU THAM KHẢO</w:t>
      </w:r>
      <w:bookmarkEnd w:id="26"/>
      <w:bookmarkEnd w:id="27"/>
    </w:p>
    <w:sectPr w:rsidR="00A350D8" w:rsidRPr="004E275F" w:rsidSect="00EF0C65">
      <w:footerReference w:type="default" r:id="rId16"/>
      <w:pgSz w:w="12240" w:h="15840"/>
      <w:pgMar w:top="1134" w:right="1134" w:bottom="1134" w:left="1701" w:header="567" w:footer="5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rver 12 PC" w:date="2023-12-05T15:25:00Z" w:initials="SP">
    <w:p w14:paraId="37FAB419" w14:textId="4F45F77C" w:rsidR="00CF63EB" w:rsidRDefault="00CF63EB">
      <w:pPr>
        <w:pStyle w:val="CommentText"/>
      </w:pPr>
      <w:r>
        <w:rPr>
          <w:rStyle w:val="CommentReference"/>
        </w:rPr>
        <w:annotationRef/>
      </w:r>
      <w:r>
        <w:t>Sửa lại trang bìa đang sai chuẩn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AB4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281621" w16cex:dateUtc="2023-12-05T0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AB419" w16cid:durableId="2A2816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A617" w14:textId="77777777" w:rsidR="00601B69" w:rsidRDefault="00601B69">
      <w:pPr>
        <w:spacing w:before="0" w:line="240" w:lineRule="auto"/>
      </w:pPr>
      <w:r>
        <w:separator/>
      </w:r>
    </w:p>
  </w:endnote>
  <w:endnote w:type="continuationSeparator" w:id="0">
    <w:p w14:paraId="23C302BC" w14:textId="77777777" w:rsidR="00601B69" w:rsidRDefault="00601B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FD2E" w14:textId="77777777" w:rsidR="0099193D" w:rsidRDefault="0099193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781B">
      <w:rPr>
        <w:noProof/>
      </w:rPr>
      <w:t>3</w:t>
    </w:r>
    <w:r>
      <w:rPr>
        <w:noProof/>
      </w:rPr>
      <w:fldChar w:fldCharType="end"/>
    </w:r>
  </w:p>
  <w:p w14:paraId="25908EAD" w14:textId="77777777" w:rsidR="00E923CE" w:rsidRPr="00745F0B" w:rsidRDefault="00E923CE" w:rsidP="00745F0B">
    <w:pPr>
      <w:pStyle w:val="Footer"/>
      <w:tabs>
        <w:tab w:val="clear" w:pos="4320"/>
        <w:tab w:val="clear" w:pos="8640"/>
        <w:tab w:val="center" w:pos="4702"/>
        <w:tab w:val="right" w:pos="94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DFE1" w14:textId="77777777" w:rsidR="00512C3C" w:rsidRDefault="00512C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781B">
      <w:rPr>
        <w:noProof/>
      </w:rPr>
      <w:t>7</w:t>
    </w:r>
    <w:r>
      <w:rPr>
        <w:noProof/>
      </w:rPr>
      <w:fldChar w:fldCharType="end"/>
    </w:r>
  </w:p>
  <w:p w14:paraId="0325A60A" w14:textId="77777777" w:rsidR="00C33E63" w:rsidRPr="00CD10EC" w:rsidRDefault="00CD10EC" w:rsidP="007F5644">
    <w:pPr>
      <w:pStyle w:val="Footer"/>
      <w:tabs>
        <w:tab w:val="clear" w:pos="4320"/>
        <w:tab w:val="clear" w:pos="8640"/>
        <w:tab w:val="center" w:pos="4702"/>
        <w:tab w:val="right" w:pos="9405"/>
      </w:tabs>
    </w:pPr>
    <w:r w:rsidRPr="00CD10EC">
      <w:t>Phạm Duy Tuấn – D19CNPM02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98FB" w14:textId="77777777" w:rsidR="00601B69" w:rsidRDefault="00601B69">
      <w:pPr>
        <w:spacing w:before="0" w:line="240" w:lineRule="auto"/>
      </w:pPr>
      <w:r>
        <w:separator/>
      </w:r>
    </w:p>
  </w:footnote>
  <w:footnote w:type="continuationSeparator" w:id="0">
    <w:p w14:paraId="14259576" w14:textId="77777777" w:rsidR="00601B69" w:rsidRDefault="00601B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DCBC" w14:textId="77777777"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E1E" w14:textId="77777777"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B6"/>
    <w:multiLevelType w:val="hybridMultilevel"/>
    <w:tmpl w:val="2916A4F0"/>
    <w:lvl w:ilvl="0" w:tplc="EFA2A6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3A2F3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903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D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8FB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E05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4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854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520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B9FCB09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3227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EC6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83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4BB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181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64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273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0CA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085"/>
    <w:multiLevelType w:val="hybridMultilevel"/>
    <w:tmpl w:val="EAE26372"/>
    <w:lvl w:ilvl="0" w:tplc="FEC099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A8EA5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6CBD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2AE02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F6E98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22CDD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57C2D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FBCE1E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A046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BE777C"/>
    <w:multiLevelType w:val="hybridMultilevel"/>
    <w:tmpl w:val="A6268A66"/>
    <w:lvl w:ilvl="0" w:tplc="F0AED4A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D84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BE0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A7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66E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3E8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271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CA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FA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1030A"/>
    <w:multiLevelType w:val="hybridMultilevel"/>
    <w:tmpl w:val="8410EB1A"/>
    <w:lvl w:ilvl="0" w:tplc="B83A05A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439634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842F5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104C9E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AEA9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B47A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C2B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A9D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D2B1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A6F84"/>
    <w:multiLevelType w:val="hybridMultilevel"/>
    <w:tmpl w:val="DCC4E238"/>
    <w:lvl w:ilvl="0" w:tplc="D6E0C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C62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AC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A2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8FC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C0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06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41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D85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75CB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8009CD"/>
    <w:multiLevelType w:val="hybridMultilevel"/>
    <w:tmpl w:val="AFC0F308"/>
    <w:lvl w:ilvl="0" w:tplc="B25E33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5EB6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EE0A9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5DAC8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DC19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BCE631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82820B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D66A6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35CE14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8F2761F"/>
    <w:multiLevelType w:val="hybridMultilevel"/>
    <w:tmpl w:val="AB9632D0"/>
    <w:lvl w:ilvl="0" w:tplc="C18EE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A60A0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A09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A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E23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4689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8F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AA9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E02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52D0"/>
    <w:multiLevelType w:val="hybridMultilevel"/>
    <w:tmpl w:val="8BF835CA"/>
    <w:lvl w:ilvl="0" w:tplc="F1281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E61F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C30A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A4E675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856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C426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E8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49B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6A455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967044"/>
    <w:multiLevelType w:val="hybridMultilevel"/>
    <w:tmpl w:val="80DAD1FE"/>
    <w:lvl w:ilvl="0" w:tplc="4822B06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34A887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F05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72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AA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8F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90E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C9A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72C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171FE3"/>
    <w:multiLevelType w:val="hybridMultilevel"/>
    <w:tmpl w:val="FE8618DC"/>
    <w:lvl w:ilvl="0" w:tplc="A366EB2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62943C52" w:tentative="1">
      <w:start w:val="1"/>
      <w:numFmt w:val="lowerLetter"/>
      <w:lvlText w:val="%2."/>
      <w:lvlJc w:val="left"/>
      <w:pPr>
        <w:ind w:left="1440" w:hanging="360"/>
      </w:pPr>
    </w:lvl>
    <w:lvl w:ilvl="2" w:tplc="7A7EB35C" w:tentative="1">
      <w:start w:val="1"/>
      <w:numFmt w:val="lowerRoman"/>
      <w:lvlText w:val="%3."/>
      <w:lvlJc w:val="right"/>
      <w:pPr>
        <w:ind w:left="2160" w:hanging="180"/>
      </w:pPr>
    </w:lvl>
    <w:lvl w:ilvl="3" w:tplc="54FA74E4" w:tentative="1">
      <w:start w:val="1"/>
      <w:numFmt w:val="decimal"/>
      <w:lvlText w:val="%4."/>
      <w:lvlJc w:val="left"/>
      <w:pPr>
        <w:ind w:left="2880" w:hanging="360"/>
      </w:pPr>
    </w:lvl>
    <w:lvl w:ilvl="4" w:tplc="D2B4D5DA" w:tentative="1">
      <w:start w:val="1"/>
      <w:numFmt w:val="lowerLetter"/>
      <w:lvlText w:val="%5."/>
      <w:lvlJc w:val="left"/>
      <w:pPr>
        <w:ind w:left="3600" w:hanging="360"/>
      </w:pPr>
    </w:lvl>
    <w:lvl w:ilvl="5" w:tplc="ABEAA132" w:tentative="1">
      <w:start w:val="1"/>
      <w:numFmt w:val="lowerRoman"/>
      <w:lvlText w:val="%6."/>
      <w:lvlJc w:val="right"/>
      <w:pPr>
        <w:ind w:left="4320" w:hanging="180"/>
      </w:pPr>
    </w:lvl>
    <w:lvl w:ilvl="6" w:tplc="9ECEE9DE" w:tentative="1">
      <w:start w:val="1"/>
      <w:numFmt w:val="decimal"/>
      <w:lvlText w:val="%7."/>
      <w:lvlJc w:val="left"/>
      <w:pPr>
        <w:ind w:left="5040" w:hanging="360"/>
      </w:pPr>
    </w:lvl>
    <w:lvl w:ilvl="7" w:tplc="97949F80" w:tentative="1">
      <w:start w:val="1"/>
      <w:numFmt w:val="lowerLetter"/>
      <w:lvlText w:val="%8."/>
      <w:lvlJc w:val="left"/>
      <w:pPr>
        <w:ind w:left="5760" w:hanging="360"/>
      </w:pPr>
    </w:lvl>
    <w:lvl w:ilvl="8" w:tplc="9A82D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C61B3"/>
    <w:multiLevelType w:val="hybridMultilevel"/>
    <w:tmpl w:val="72FC8AD6"/>
    <w:lvl w:ilvl="0" w:tplc="53E25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9E611F8" w:tentative="1">
      <w:start w:val="1"/>
      <w:numFmt w:val="lowerLetter"/>
      <w:lvlText w:val="%2."/>
      <w:lvlJc w:val="left"/>
      <w:pPr>
        <w:ind w:left="1440" w:hanging="360"/>
      </w:pPr>
    </w:lvl>
    <w:lvl w:ilvl="2" w:tplc="9BEA0770" w:tentative="1">
      <w:start w:val="1"/>
      <w:numFmt w:val="lowerRoman"/>
      <w:lvlText w:val="%3."/>
      <w:lvlJc w:val="right"/>
      <w:pPr>
        <w:ind w:left="2160" w:hanging="180"/>
      </w:pPr>
    </w:lvl>
    <w:lvl w:ilvl="3" w:tplc="A97EBEF8" w:tentative="1">
      <w:start w:val="1"/>
      <w:numFmt w:val="decimal"/>
      <w:lvlText w:val="%4."/>
      <w:lvlJc w:val="left"/>
      <w:pPr>
        <w:ind w:left="2880" w:hanging="360"/>
      </w:pPr>
    </w:lvl>
    <w:lvl w:ilvl="4" w:tplc="AC280672" w:tentative="1">
      <w:start w:val="1"/>
      <w:numFmt w:val="lowerLetter"/>
      <w:lvlText w:val="%5."/>
      <w:lvlJc w:val="left"/>
      <w:pPr>
        <w:ind w:left="3600" w:hanging="360"/>
      </w:pPr>
    </w:lvl>
    <w:lvl w:ilvl="5" w:tplc="C7B628BE" w:tentative="1">
      <w:start w:val="1"/>
      <w:numFmt w:val="lowerRoman"/>
      <w:lvlText w:val="%6."/>
      <w:lvlJc w:val="right"/>
      <w:pPr>
        <w:ind w:left="4320" w:hanging="180"/>
      </w:pPr>
    </w:lvl>
    <w:lvl w:ilvl="6" w:tplc="4EAA5838" w:tentative="1">
      <w:start w:val="1"/>
      <w:numFmt w:val="decimal"/>
      <w:lvlText w:val="%7."/>
      <w:lvlJc w:val="left"/>
      <w:pPr>
        <w:ind w:left="5040" w:hanging="360"/>
      </w:pPr>
    </w:lvl>
    <w:lvl w:ilvl="7" w:tplc="E5C4467C" w:tentative="1">
      <w:start w:val="1"/>
      <w:numFmt w:val="lowerLetter"/>
      <w:lvlText w:val="%8."/>
      <w:lvlJc w:val="left"/>
      <w:pPr>
        <w:ind w:left="5760" w:hanging="360"/>
      </w:pPr>
    </w:lvl>
    <w:lvl w:ilvl="8" w:tplc="5EB0E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91AF1"/>
    <w:multiLevelType w:val="hybridMultilevel"/>
    <w:tmpl w:val="41420486"/>
    <w:lvl w:ilvl="0" w:tplc="DAAA37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743DA6">
      <w:start w:val="7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7349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C4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FD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0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C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E4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404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599C"/>
    <w:multiLevelType w:val="hybridMultilevel"/>
    <w:tmpl w:val="10342200"/>
    <w:lvl w:ilvl="0" w:tplc="709457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C6A678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180B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4EA9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AEAD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2462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E28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B46BF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E5A6D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0F4B24"/>
    <w:multiLevelType w:val="hybridMultilevel"/>
    <w:tmpl w:val="A39C4822"/>
    <w:lvl w:ilvl="0" w:tplc="D76C06AE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7ECE4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16F91A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ED94C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2D6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87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84A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E87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EE2F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14C1B"/>
    <w:multiLevelType w:val="hybridMultilevel"/>
    <w:tmpl w:val="BB6A5556"/>
    <w:lvl w:ilvl="0" w:tplc="BE58C5D0">
      <w:start w:val="1"/>
      <w:numFmt w:val="upperRoman"/>
      <w:lvlText w:val="%1."/>
      <w:lvlJc w:val="right"/>
      <w:pPr>
        <w:ind w:left="1287" w:hanging="360"/>
      </w:pPr>
    </w:lvl>
    <w:lvl w:ilvl="1" w:tplc="4CB2E20C" w:tentative="1">
      <w:start w:val="1"/>
      <w:numFmt w:val="lowerLetter"/>
      <w:lvlText w:val="%2."/>
      <w:lvlJc w:val="left"/>
      <w:pPr>
        <w:ind w:left="2007" w:hanging="360"/>
      </w:pPr>
    </w:lvl>
    <w:lvl w:ilvl="2" w:tplc="604E1DC0" w:tentative="1">
      <w:start w:val="1"/>
      <w:numFmt w:val="lowerRoman"/>
      <w:lvlText w:val="%3."/>
      <w:lvlJc w:val="right"/>
      <w:pPr>
        <w:ind w:left="2727" w:hanging="180"/>
      </w:pPr>
    </w:lvl>
    <w:lvl w:ilvl="3" w:tplc="BCEC365C" w:tentative="1">
      <w:start w:val="1"/>
      <w:numFmt w:val="decimal"/>
      <w:lvlText w:val="%4."/>
      <w:lvlJc w:val="left"/>
      <w:pPr>
        <w:ind w:left="3447" w:hanging="360"/>
      </w:pPr>
    </w:lvl>
    <w:lvl w:ilvl="4" w:tplc="B64E4A08" w:tentative="1">
      <w:start w:val="1"/>
      <w:numFmt w:val="lowerLetter"/>
      <w:lvlText w:val="%5."/>
      <w:lvlJc w:val="left"/>
      <w:pPr>
        <w:ind w:left="4167" w:hanging="360"/>
      </w:pPr>
    </w:lvl>
    <w:lvl w:ilvl="5" w:tplc="9CB6A39E" w:tentative="1">
      <w:start w:val="1"/>
      <w:numFmt w:val="lowerRoman"/>
      <w:lvlText w:val="%6."/>
      <w:lvlJc w:val="right"/>
      <w:pPr>
        <w:ind w:left="4887" w:hanging="180"/>
      </w:pPr>
    </w:lvl>
    <w:lvl w:ilvl="6" w:tplc="677092E8" w:tentative="1">
      <w:start w:val="1"/>
      <w:numFmt w:val="decimal"/>
      <w:lvlText w:val="%7."/>
      <w:lvlJc w:val="left"/>
      <w:pPr>
        <w:ind w:left="5607" w:hanging="360"/>
      </w:pPr>
    </w:lvl>
    <w:lvl w:ilvl="7" w:tplc="74763D00" w:tentative="1">
      <w:start w:val="1"/>
      <w:numFmt w:val="lowerLetter"/>
      <w:lvlText w:val="%8."/>
      <w:lvlJc w:val="left"/>
      <w:pPr>
        <w:ind w:left="6327" w:hanging="360"/>
      </w:pPr>
    </w:lvl>
    <w:lvl w:ilvl="8" w:tplc="80BE7A1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E1664F6"/>
    <w:multiLevelType w:val="hybridMultilevel"/>
    <w:tmpl w:val="0260696A"/>
    <w:lvl w:ilvl="0" w:tplc="99A6E72C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358A47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436A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92C41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0307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2CF5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3E70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E2B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0CB8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395C1F"/>
    <w:multiLevelType w:val="hybridMultilevel"/>
    <w:tmpl w:val="966E66E8"/>
    <w:lvl w:ilvl="0" w:tplc="5A2CA7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28625D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1CE1F7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C8EA7E6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514478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37C9F5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8EDD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C65C4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29C64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5F73A51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D97933"/>
    <w:multiLevelType w:val="hybridMultilevel"/>
    <w:tmpl w:val="034CB43E"/>
    <w:lvl w:ilvl="0" w:tplc="34EC8F9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A0C36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A867E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1C4D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782D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19EA6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B6AF1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7F86F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E7001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85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F1C4EEC"/>
    <w:multiLevelType w:val="hybridMultilevel"/>
    <w:tmpl w:val="74C87E0E"/>
    <w:lvl w:ilvl="0" w:tplc="925C68D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D9836BC" w:tentative="1">
      <w:start w:val="1"/>
      <w:numFmt w:val="lowerLetter"/>
      <w:lvlText w:val="%2."/>
      <w:lvlJc w:val="left"/>
      <w:pPr>
        <w:ind w:left="1440" w:hanging="360"/>
      </w:pPr>
    </w:lvl>
    <w:lvl w:ilvl="2" w:tplc="483A556A" w:tentative="1">
      <w:start w:val="1"/>
      <w:numFmt w:val="lowerRoman"/>
      <w:lvlText w:val="%3."/>
      <w:lvlJc w:val="right"/>
      <w:pPr>
        <w:ind w:left="2160" w:hanging="180"/>
      </w:pPr>
    </w:lvl>
    <w:lvl w:ilvl="3" w:tplc="2828EDDE" w:tentative="1">
      <w:start w:val="1"/>
      <w:numFmt w:val="decimal"/>
      <w:lvlText w:val="%4."/>
      <w:lvlJc w:val="left"/>
      <w:pPr>
        <w:ind w:left="2880" w:hanging="360"/>
      </w:pPr>
    </w:lvl>
    <w:lvl w:ilvl="4" w:tplc="EBFA8AEE" w:tentative="1">
      <w:start w:val="1"/>
      <w:numFmt w:val="lowerLetter"/>
      <w:lvlText w:val="%5."/>
      <w:lvlJc w:val="left"/>
      <w:pPr>
        <w:ind w:left="3600" w:hanging="360"/>
      </w:pPr>
    </w:lvl>
    <w:lvl w:ilvl="5" w:tplc="4CA4877E" w:tentative="1">
      <w:start w:val="1"/>
      <w:numFmt w:val="lowerRoman"/>
      <w:lvlText w:val="%6."/>
      <w:lvlJc w:val="right"/>
      <w:pPr>
        <w:ind w:left="4320" w:hanging="180"/>
      </w:pPr>
    </w:lvl>
    <w:lvl w:ilvl="6" w:tplc="933AA2C2" w:tentative="1">
      <w:start w:val="1"/>
      <w:numFmt w:val="decimal"/>
      <w:lvlText w:val="%7."/>
      <w:lvlJc w:val="left"/>
      <w:pPr>
        <w:ind w:left="5040" w:hanging="360"/>
      </w:pPr>
    </w:lvl>
    <w:lvl w:ilvl="7" w:tplc="8F9E0AF2" w:tentative="1">
      <w:start w:val="1"/>
      <w:numFmt w:val="lowerLetter"/>
      <w:lvlText w:val="%8."/>
      <w:lvlJc w:val="left"/>
      <w:pPr>
        <w:ind w:left="5760" w:hanging="360"/>
      </w:pPr>
    </w:lvl>
    <w:lvl w:ilvl="8" w:tplc="52FA95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F37D3"/>
    <w:multiLevelType w:val="hybridMultilevel"/>
    <w:tmpl w:val="11007334"/>
    <w:lvl w:ilvl="0" w:tplc="22963CE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BD0C8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9E1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C0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AA8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0E8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8E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99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8AB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A56FE"/>
    <w:multiLevelType w:val="hybridMultilevel"/>
    <w:tmpl w:val="3FE80176"/>
    <w:lvl w:ilvl="0" w:tplc="4E440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2EB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61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6C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1E7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9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09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DA5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B4E86"/>
    <w:multiLevelType w:val="hybridMultilevel"/>
    <w:tmpl w:val="01C07A1C"/>
    <w:lvl w:ilvl="0" w:tplc="19E0F1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47AEB9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C8004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3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6F5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BC9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04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0A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666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7763866">
    <w:abstractNumId w:val="20"/>
  </w:num>
  <w:num w:numId="2" w16cid:durableId="769742102">
    <w:abstractNumId w:val="1"/>
  </w:num>
  <w:num w:numId="3" w16cid:durableId="488591957">
    <w:abstractNumId w:val="7"/>
  </w:num>
  <w:num w:numId="4" w16cid:durableId="13506441">
    <w:abstractNumId w:val="13"/>
  </w:num>
  <w:num w:numId="5" w16cid:durableId="307903462">
    <w:abstractNumId w:val="3"/>
  </w:num>
  <w:num w:numId="6" w16cid:durableId="1500464150">
    <w:abstractNumId w:val="25"/>
  </w:num>
  <w:num w:numId="7" w16cid:durableId="44567015">
    <w:abstractNumId w:val="8"/>
  </w:num>
  <w:num w:numId="8" w16cid:durableId="646938316">
    <w:abstractNumId w:val="23"/>
  </w:num>
  <w:num w:numId="9" w16cid:durableId="523910648">
    <w:abstractNumId w:val="0"/>
  </w:num>
  <w:num w:numId="10" w16cid:durableId="1886478258">
    <w:abstractNumId w:val="10"/>
  </w:num>
  <w:num w:numId="11" w16cid:durableId="1828402419">
    <w:abstractNumId w:val="2"/>
  </w:num>
  <w:num w:numId="12" w16cid:durableId="1423257514">
    <w:abstractNumId w:val="14"/>
  </w:num>
  <w:num w:numId="13" w16cid:durableId="692993263">
    <w:abstractNumId w:val="9"/>
  </w:num>
  <w:num w:numId="14" w16cid:durableId="2068800246">
    <w:abstractNumId w:val="4"/>
  </w:num>
  <w:num w:numId="15" w16cid:durableId="871262709">
    <w:abstractNumId w:val="17"/>
  </w:num>
  <w:num w:numId="16" w16cid:durableId="382290702">
    <w:abstractNumId w:val="6"/>
  </w:num>
  <w:num w:numId="17" w16cid:durableId="1556894451">
    <w:abstractNumId w:val="19"/>
  </w:num>
  <w:num w:numId="18" w16cid:durableId="1138844079">
    <w:abstractNumId w:val="11"/>
  </w:num>
  <w:num w:numId="19" w16cid:durableId="873153885">
    <w:abstractNumId w:val="22"/>
  </w:num>
  <w:num w:numId="20" w16cid:durableId="430395563">
    <w:abstractNumId w:val="21"/>
  </w:num>
  <w:num w:numId="21" w16cid:durableId="299726678">
    <w:abstractNumId w:val="12"/>
  </w:num>
  <w:num w:numId="22" w16cid:durableId="1766488022">
    <w:abstractNumId w:val="15"/>
  </w:num>
  <w:num w:numId="23" w16cid:durableId="922422009">
    <w:abstractNumId w:val="16"/>
  </w:num>
  <w:num w:numId="24" w16cid:durableId="229539245">
    <w:abstractNumId w:val="5"/>
  </w:num>
  <w:num w:numId="25" w16cid:durableId="1820345869">
    <w:abstractNumId w:val="24"/>
  </w:num>
  <w:num w:numId="26" w16cid:durableId="177231447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ver 12 PC">
    <w15:presenceInfo w15:providerId="Windows Live" w15:userId="2a503cf6203f5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2"/>
    <w:rsid w:val="00001355"/>
    <w:rsid w:val="000019B5"/>
    <w:rsid w:val="000028EE"/>
    <w:rsid w:val="00011560"/>
    <w:rsid w:val="00011B3B"/>
    <w:rsid w:val="000149CD"/>
    <w:rsid w:val="000208DF"/>
    <w:rsid w:val="000216D2"/>
    <w:rsid w:val="00025532"/>
    <w:rsid w:val="00025DA2"/>
    <w:rsid w:val="00026046"/>
    <w:rsid w:val="00027491"/>
    <w:rsid w:val="00035BEB"/>
    <w:rsid w:val="00037850"/>
    <w:rsid w:val="00046DC4"/>
    <w:rsid w:val="00064C4D"/>
    <w:rsid w:val="00070C18"/>
    <w:rsid w:val="000718BE"/>
    <w:rsid w:val="000722B7"/>
    <w:rsid w:val="0007470B"/>
    <w:rsid w:val="0008628D"/>
    <w:rsid w:val="000918D7"/>
    <w:rsid w:val="000A3B9B"/>
    <w:rsid w:val="000A4AB6"/>
    <w:rsid w:val="000B3FCC"/>
    <w:rsid w:val="000B4ACB"/>
    <w:rsid w:val="000B56C4"/>
    <w:rsid w:val="000C1705"/>
    <w:rsid w:val="000C6543"/>
    <w:rsid w:val="000C7F2F"/>
    <w:rsid w:val="000D3326"/>
    <w:rsid w:val="000E798E"/>
    <w:rsid w:val="000F4949"/>
    <w:rsid w:val="000F781B"/>
    <w:rsid w:val="000F7BC6"/>
    <w:rsid w:val="001119C9"/>
    <w:rsid w:val="0012397D"/>
    <w:rsid w:val="001448A1"/>
    <w:rsid w:val="00145CB0"/>
    <w:rsid w:val="00151A69"/>
    <w:rsid w:val="00151F40"/>
    <w:rsid w:val="00166062"/>
    <w:rsid w:val="00173D1C"/>
    <w:rsid w:val="00176272"/>
    <w:rsid w:val="001777A4"/>
    <w:rsid w:val="00182052"/>
    <w:rsid w:val="00183470"/>
    <w:rsid w:val="00186694"/>
    <w:rsid w:val="00186BA6"/>
    <w:rsid w:val="0018745E"/>
    <w:rsid w:val="00191EE2"/>
    <w:rsid w:val="001963A7"/>
    <w:rsid w:val="00197349"/>
    <w:rsid w:val="001B1850"/>
    <w:rsid w:val="001B67B6"/>
    <w:rsid w:val="001B7A0A"/>
    <w:rsid w:val="001C0F32"/>
    <w:rsid w:val="001C2BD0"/>
    <w:rsid w:val="001D6D55"/>
    <w:rsid w:val="001F362F"/>
    <w:rsid w:val="001F3950"/>
    <w:rsid w:val="001F59BC"/>
    <w:rsid w:val="00201E2E"/>
    <w:rsid w:val="00221945"/>
    <w:rsid w:val="00221F53"/>
    <w:rsid w:val="002350F4"/>
    <w:rsid w:val="00241FE4"/>
    <w:rsid w:val="00246491"/>
    <w:rsid w:val="00252659"/>
    <w:rsid w:val="002543AF"/>
    <w:rsid w:val="00260B0A"/>
    <w:rsid w:val="00265457"/>
    <w:rsid w:val="00267A26"/>
    <w:rsid w:val="00267ADE"/>
    <w:rsid w:val="00275516"/>
    <w:rsid w:val="00295FCD"/>
    <w:rsid w:val="00296B25"/>
    <w:rsid w:val="00297FC7"/>
    <w:rsid w:val="002A06E2"/>
    <w:rsid w:val="002B1EB1"/>
    <w:rsid w:val="002C0295"/>
    <w:rsid w:val="002D04E3"/>
    <w:rsid w:val="002D5108"/>
    <w:rsid w:val="002F14FC"/>
    <w:rsid w:val="002F28CB"/>
    <w:rsid w:val="002F2C53"/>
    <w:rsid w:val="002F4046"/>
    <w:rsid w:val="002F5172"/>
    <w:rsid w:val="0030035A"/>
    <w:rsid w:val="00310913"/>
    <w:rsid w:val="00311456"/>
    <w:rsid w:val="00317334"/>
    <w:rsid w:val="00326B44"/>
    <w:rsid w:val="00330472"/>
    <w:rsid w:val="00333DC8"/>
    <w:rsid w:val="0034468C"/>
    <w:rsid w:val="00344F67"/>
    <w:rsid w:val="0035226A"/>
    <w:rsid w:val="003537E4"/>
    <w:rsid w:val="003602F5"/>
    <w:rsid w:val="00360D48"/>
    <w:rsid w:val="00364844"/>
    <w:rsid w:val="003757B8"/>
    <w:rsid w:val="003843FB"/>
    <w:rsid w:val="0038685B"/>
    <w:rsid w:val="0039370B"/>
    <w:rsid w:val="003948F5"/>
    <w:rsid w:val="00395F0F"/>
    <w:rsid w:val="003A0718"/>
    <w:rsid w:val="003A7DB5"/>
    <w:rsid w:val="003B0426"/>
    <w:rsid w:val="003C5E92"/>
    <w:rsid w:val="003F3FBB"/>
    <w:rsid w:val="003F4E92"/>
    <w:rsid w:val="003F7F7B"/>
    <w:rsid w:val="00403CB1"/>
    <w:rsid w:val="0041304E"/>
    <w:rsid w:val="00423071"/>
    <w:rsid w:val="004317B5"/>
    <w:rsid w:val="00442CFC"/>
    <w:rsid w:val="004458BA"/>
    <w:rsid w:val="0044688B"/>
    <w:rsid w:val="00451B2E"/>
    <w:rsid w:val="004645E8"/>
    <w:rsid w:val="0046528D"/>
    <w:rsid w:val="00466128"/>
    <w:rsid w:val="004822C6"/>
    <w:rsid w:val="004903A9"/>
    <w:rsid w:val="00495890"/>
    <w:rsid w:val="004B02BC"/>
    <w:rsid w:val="004B24CE"/>
    <w:rsid w:val="004B40DD"/>
    <w:rsid w:val="004C5C81"/>
    <w:rsid w:val="004D0653"/>
    <w:rsid w:val="004D1B84"/>
    <w:rsid w:val="004E0406"/>
    <w:rsid w:val="004E275F"/>
    <w:rsid w:val="004F0471"/>
    <w:rsid w:val="004F5076"/>
    <w:rsid w:val="004F63CE"/>
    <w:rsid w:val="0050482A"/>
    <w:rsid w:val="00512C3C"/>
    <w:rsid w:val="00524141"/>
    <w:rsid w:val="00526ED5"/>
    <w:rsid w:val="00533EFE"/>
    <w:rsid w:val="00553713"/>
    <w:rsid w:val="00557B31"/>
    <w:rsid w:val="005612D4"/>
    <w:rsid w:val="005728EE"/>
    <w:rsid w:val="00575A83"/>
    <w:rsid w:val="00576B34"/>
    <w:rsid w:val="00580DD9"/>
    <w:rsid w:val="005950BB"/>
    <w:rsid w:val="005A2864"/>
    <w:rsid w:val="005A760E"/>
    <w:rsid w:val="005C0286"/>
    <w:rsid w:val="005C3BAF"/>
    <w:rsid w:val="005D19BC"/>
    <w:rsid w:val="005E1D82"/>
    <w:rsid w:val="005E694E"/>
    <w:rsid w:val="005F2FCD"/>
    <w:rsid w:val="005F65EF"/>
    <w:rsid w:val="00601B69"/>
    <w:rsid w:val="006143E7"/>
    <w:rsid w:val="00620B0B"/>
    <w:rsid w:val="006307C5"/>
    <w:rsid w:val="00631CC9"/>
    <w:rsid w:val="006337FD"/>
    <w:rsid w:val="0063492F"/>
    <w:rsid w:val="00654D99"/>
    <w:rsid w:val="006566AD"/>
    <w:rsid w:val="00661488"/>
    <w:rsid w:val="006737A1"/>
    <w:rsid w:val="006741E2"/>
    <w:rsid w:val="00676BEB"/>
    <w:rsid w:val="0068538D"/>
    <w:rsid w:val="006904A3"/>
    <w:rsid w:val="00691AD4"/>
    <w:rsid w:val="006A54CE"/>
    <w:rsid w:val="006D0632"/>
    <w:rsid w:val="006E2B23"/>
    <w:rsid w:val="006E680D"/>
    <w:rsid w:val="006F077B"/>
    <w:rsid w:val="006F56A0"/>
    <w:rsid w:val="006F62B7"/>
    <w:rsid w:val="0070649A"/>
    <w:rsid w:val="00707B7E"/>
    <w:rsid w:val="007161A4"/>
    <w:rsid w:val="007244FA"/>
    <w:rsid w:val="00724C70"/>
    <w:rsid w:val="00731972"/>
    <w:rsid w:val="00740EC6"/>
    <w:rsid w:val="00745EA3"/>
    <w:rsid w:val="00745F0B"/>
    <w:rsid w:val="0074727F"/>
    <w:rsid w:val="00750A4A"/>
    <w:rsid w:val="00751F56"/>
    <w:rsid w:val="0075235E"/>
    <w:rsid w:val="00754371"/>
    <w:rsid w:val="00760A17"/>
    <w:rsid w:val="00763857"/>
    <w:rsid w:val="0076487E"/>
    <w:rsid w:val="00767422"/>
    <w:rsid w:val="0077072B"/>
    <w:rsid w:val="00771803"/>
    <w:rsid w:val="00777367"/>
    <w:rsid w:val="00780FDC"/>
    <w:rsid w:val="007862C2"/>
    <w:rsid w:val="0078758E"/>
    <w:rsid w:val="007A2EFA"/>
    <w:rsid w:val="007A4D2C"/>
    <w:rsid w:val="007A7F87"/>
    <w:rsid w:val="007B0B76"/>
    <w:rsid w:val="007B3FB6"/>
    <w:rsid w:val="007B785B"/>
    <w:rsid w:val="007C13FA"/>
    <w:rsid w:val="007C4428"/>
    <w:rsid w:val="007C6FB0"/>
    <w:rsid w:val="007D188B"/>
    <w:rsid w:val="007D49A7"/>
    <w:rsid w:val="007D7D20"/>
    <w:rsid w:val="007E0089"/>
    <w:rsid w:val="007E1980"/>
    <w:rsid w:val="007E2774"/>
    <w:rsid w:val="007F1C1D"/>
    <w:rsid w:val="007F5644"/>
    <w:rsid w:val="00802B46"/>
    <w:rsid w:val="00802B9D"/>
    <w:rsid w:val="00804E7F"/>
    <w:rsid w:val="008063E5"/>
    <w:rsid w:val="00812963"/>
    <w:rsid w:val="008171B4"/>
    <w:rsid w:val="00821B45"/>
    <w:rsid w:val="00825E04"/>
    <w:rsid w:val="00826636"/>
    <w:rsid w:val="00835E05"/>
    <w:rsid w:val="00847472"/>
    <w:rsid w:val="008530E6"/>
    <w:rsid w:val="00856C97"/>
    <w:rsid w:val="00857214"/>
    <w:rsid w:val="00880C51"/>
    <w:rsid w:val="00884081"/>
    <w:rsid w:val="008A79C8"/>
    <w:rsid w:val="008B2031"/>
    <w:rsid w:val="008B21A5"/>
    <w:rsid w:val="008B7719"/>
    <w:rsid w:val="008D1A19"/>
    <w:rsid w:val="008D7DF6"/>
    <w:rsid w:val="008F4FE8"/>
    <w:rsid w:val="008F7406"/>
    <w:rsid w:val="0091172B"/>
    <w:rsid w:val="00911F84"/>
    <w:rsid w:val="00914272"/>
    <w:rsid w:val="00917078"/>
    <w:rsid w:val="0092164D"/>
    <w:rsid w:val="00926BB1"/>
    <w:rsid w:val="00930B9E"/>
    <w:rsid w:val="009340E2"/>
    <w:rsid w:val="0093730C"/>
    <w:rsid w:val="009600A4"/>
    <w:rsid w:val="0097209D"/>
    <w:rsid w:val="00975773"/>
    <w:rsid w:val="00977AFB"/>
    <w:rsid w:val="0099193D"/>
    <w:rsid w:val="00995E2F"/>
    <w:rsid w:val="009A1B0C"/>
    <w:rsid w:val="009A4A97"/>
    <w:rsid w:val="009A7E27"/>
    <w:rsid w:val="009B30DD"/>
    <w:rsid w:val="009C0CE3"/>
    <w:rsid w:val="009C1B57"/>
    <w:rsid w:val="009D0F51"/>
    <w:rsid w:val="009D6124"/>
    <w:rsid w:val="009D6FAB"/>
    <w:rsid w:val="009D71CA"/>
    <w:rsid w:val="009E326F"/>
    <w:rsid w:val="009F224F"/>
    <w:rsid w:val="009F393B"/>
    <w:rsid w:val="009F5E9C"/>
    <w:rsid w:val="00A046B5"/>
    <w:rsid w:val="00A1787D"/>
    <w:rsid w:val="00A2031D"/>
    <w:rsid w:val="00A22C7F"/>
    <w:rsid w:val="00A272C5"/>
    <w:rsid w:val="00A311C3"/>
    <w:rsid w:val="00A350D8"/>
    <w:rsid w:val="00A40723"/>
    <w:rsid w:val="00A47426"/>
    <w:rsid w:val="00A57105"/>
    <w:rsid w:val="00A62378"/>
    <w:rsid w:val="00A82967"/>
    <w:rsid w:val="00A834BB"/>
    <w:rsid w:val="00A842FC"/>
    <w:rsid w:val="00AA179B"/>
    <w:rsid w:val="00AA54C2"/>
    <w:rsid w:val="00AD382D"/>
    <w:rsid w:val="00AD50BF"/>
    <w:rsid w:val="00AF7F94"/>
    <w:rsid w:val="00B115DC"/>
    <w:rsid w:val="00B11BEF"/>
    <w:rsid w:val="00B14F29"/>
    <w:rsid w:val="00B20EFE"/>
    <w:rsid w:val="00B27FD8"/>
    <w:rsid w:val="00B313C0"/>
    <w:rsid w:val="00B42B6A"/>
    <w:rsid w:val="00B54240"/>
    <w:rsid w:val="00B54249"/>
    <w:rsid w:val="00B561EC"/>
    <w:rsid w:val="00B5753C"/>
    <w:rsid w:val="00B66F61"/>
    <w:rsid w:val="00B71534"/>
    <w:rsid w:val="00B76217"/>
    <w:rsid w:val="00B76ADF"/>
    <w:rsid w:val="00B812BA"/>
    <w:rsid w:val="00B82D48"/>
    <w:rsid w:val="00B91004"/>
    <w:rsid w:val="00BA0090"/>
    <w:rsid w:val="00BA5A3F"/>
    <w:rsid w:val="00BB2C1B"/>
    <w:rsid w:val="00BB2D00"/>
    <w:rsid w:val="00BC3E83"/>
    <w:rsid w:val="00BC459F"/>
    <w:rsid w:val="00BC4832"/>
    <w:rsid w:val="00BC6ADE"/>
    <w:rsid w:val="00BD556D"/>
    <w:rsid w:val="00BD6C56"/>
    <w:rsid w:val="00BD77C1"/>
    <w:rsid w:val="00BF1393"/>
    <w:rsid w:val="00BF735C"/>
    <w:rsid w:val="00C059D2"/>
    <w:rsid w:val="00C15F4C"/>
    <w:rsid w:val="00C2189F"/>
    <w:rsid w:val="00C260AF"/>
    <w:rsid w:val="00C262C9"/>
    <w:rsid w:val="00C3162A"/>
    <w:rsid w:val="00C3258C"/>
    <w:rsid w:val="00C32B7E"/>
    <w:rsid w:val="00C33B1C"/>
    <w:rsid w:val="00C33E63"/>
    <w:rsid w:val="00C375E5"/>
    <w:rsid w:val="00C379FB"/>
    <w:rsid w:val="00C50701"/>
    <w:rsid w:val="00C67E10"/>
    <w:rsid w:val="00C777E8"/>
    <w:rsid w:val="00C8502E"/>
    <w:rsid w:val="00C92E3A"/>
    <w:rsid w:val="00C97C09"/>
    <w:rsid w:val="00C97F18"/>
    <w:rsid w:val="00CA3D5C"/>
    <w:rsid w:val="00CA4E0C"/>
    <w:rsid w:val="00CA7BE7"/>
    <w:rsid w:val="00CB3C87"/>
    <w:rsid w:val="00CC0CE7"/>
    <w:rsid w:val="00CC2FC4"/>
    <w:rsid w:val="00CD05EA"/>
    <w:rsid w:val="00CD10EC"/>
    <w:rsid w:val="00CE73BD"/>
    <w:rsid w:val="00CF63EB"/>
    <w:rsid w:val="00D01419"/>
    <w:rsid w:val="00D05D64"/>
    <w:rsid w:val="00D12D1A"/>
    <w:rsid w:val="00D31B0D"/>
    <w:rsid w:val="00D344A1"/>
    <w:rsid w:val="00D35281"/>
    <w:rsid w:val="00D35C5B"/>
    <w:rsid w:val="00D429E8"/>
    <w:rsid w:val="00D46AA3"/>
    <w:rsid w:val="00D47600"/>
    <w:rsid w:val="00D516F8"/>
    <w:rsid w:val="00D54887"/>
    <w:rsid w:val="00D5722A"/>
    <w:rsid w:val="00D61647"/>
    <w:rsid w:val="00D64217"/>
    <w:rsid w:val="00D64F5A"/>
    <w:rsid w:val="00D65E26"/>
    <w:rsid w:val="00D70051"/>
    <w:rsid w:val="00D70735"/>
    <w:rsid w:val="00D8146A"/>
    <w:rsid w:val="00D87F6E"/>
    <w:rsid w:val="00D940B0"/>
    <w:rsid w:val="00D957E3"/>
    <w:rsid w:val="00D9742B"/>
    <w:rsid w:val="00DA54DA"/>
    <w:rsid w:val="00DB5FBD"/>
    <w:rsid w:val="00DC4810"/>
    <w:rsid w:val="00DC70F1"/>
    <w:rsid w:val="00DD5753"/>
    <w:rsid w:val="00DE37ED"/>
    <w:rsid w:val="00DF3367"/>
    <w:rsid w:val="00DF75FA"/>
    <w:rsid w:val="00DF7F7C"/>
    <w:rsid w:val="00E013E3"/>
    <w:rsid w:val="00E16B3C"/>
    <w:rsid w:val="00E26C4B"/>
    <w:rsid w:val="00E40C1C"/>
    <w:rsid w:val="00E44225"/>
    <w:rsid w:val="00E55AB8"/>
    <w:rsid w:val="00E57B3A"/>
    <w:rsid w:val="00E60E5B"/>
    <w:rsid w:val="00E65785"/>
    <w:rsid w:val="00E739B2"/>
    <w:rsid w:val="00E82E4B"/>
    <w:rsid w:val="00E83295"/>
    <w:rsid w:val="00E9205A"/>
    <w:rsid w:val="00E923CE"/>
    <w:rsid w:val="00EA0416"/>
    <w:rsid w:val="00EA6BA0"/>
    <w:rsid w:val="00EA71B7"/>
    <w:rsid w:val="00EB0FC1"/>
    <w:rsid w:val="00EB3113"/>
    <w:rsid w:val="00EB61FC"/>
    <w:rsid w:val="00EC0575"/>
    <w:rsid w:val="00ED2530"/>
    <w:rsid w:val="00EE038F"/>
    <w:rsid w:val="00EE3AA3"/>
    <w:rsid w:val="00EE77C4"/>
    <w:rsid w:val="00EF0C65"/>
    <w:rsid w:val="00EF4BE8"/>
    <w:rsid w:val="00EF6753"/>
    <w:rsid w:val="00F034A8"/>
    <w:rsid w:val="00F058E7"/>
    <w:rsid w:val="00F2090B"/>
    <w:rsid w:val="00F333B2"/>
    <w:rsid w:val="00F33D46"/>
    <w:rsid w:val="00F348F8"/>
    <w:rsid w:val="00F4326B"/>
    <w:rsid w:val="00F531ED"/>
    <w:rsid w:val="00F54CD5"/>
    <w:rsid w:val="00F55986"/>
    <w:rsid w:val="00F55E02"/>
    <w:rsid w:val="00F66AA7"/>
    <w:rsid w:val="00F674C5"/>
    <w:rsid w:val="00F75E0A"/>
    <w:rsid w:val="00F77345"/>
    <w:rsid w:val="00F816DD"/>
    <w:rsid w:val="00F81E1E"/>
    <w:rsid w:val="00F83028"/>
    <w:rsid w:val="00F830DF"/>
    <w:rsid w:val="00F85A7A"/>
    <w:rsid w:val="00F90FEC"/>
    <w:rsid w:val="00FE525B"/>
    <w:rsid w:val="00FE6001"/>
    <w:rsid w:val="00FE7837"/>
    <w:rsid w:val="00FE7FF4"/>
    <w:rsid w:val="00FF4994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0A4CD"/>
  <w15:docId w15:val="{54839CA1-5D13-4E74-BE9F-8C3132E3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6A"/>
    <w:pPr>
      <w:spacing w:before="60" w:line="288" w:lineRule="auto"/>
      <w:ind w:firstLine="567"/>
      <w:jc w:val="both"/>
    </w:pPr>
    <w:rPr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B1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972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A3B9B"/>
    <w:pPr>
      <w:keepNext/>
      <w:jc w:val="center"/>
      <w:outlineLvl w:val="2"/>
    </w:pPr>
    <w:rPr>
      <w:rFonts w:ascii="VNI-Helve-Condense" w:hAnsi="VNI-Helve-Condense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table" w:styleId="TableGrid">
    <w:name w:val="Table Grid"/>
    <w:basedOn w:val="TableNormal"/>
    <w:uiPriority w:val="59"/>
    <w:rsid w:val="00C21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0A3B9B"/>
    <w:rPr>
      <w:rFonts w:ascii="VNI-Helve-Condense" w:hAnsi="VNI-Helve-Condense"/>
      <w:b/>
      <w:sz w:val="40"/>
      <w:lang w:val="en-US" w:eastAsia="en-US"/>
    </w:rPr>
  </w:style>
  <w:style w:type="character" w:styleId="Hyperlink">
    <w:name w:val="Hyperlink"/>
    <w:uiPriority w:val="99"/>
    <w:unhideWhenUsed/>
    <w:rsid w:val="00D87F6E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E326F"/>
    <w:rPr>
      <w:sz w:val="26"/>
      <w:szCs w:val="26"/>
      <w:lang w:val="en-US" w:eastAsia="en-US"/>
    </w:rPr>
  </w:style>
  <w:style w:type="character" w:customStyle="1" w:styleId="Heading1Char">
    <w:name w:val="Heading 1 Char"/>
    <w:link w:val="Heading1"/>
    <w:uiPriority w:val="9"/>
    <w:rsid w:val="00C33B1C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B1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244FA"/>
    <w:pPr>
      <w:tabs>
        <w:tab w:val="right" w:leader="dot" w:pos="9395"/>
      </w:tabs>
      <w:ind w:firstLine="0"/>
    </w:pPr>
  </w:style>
  <w:style w:type="character" w:customStyle="1" w:styleId="HeaderChar">
    <w:name w:val="Header Char"/>
    <w:link w:val="Header"/>
    <w:uiPriority w:val="99"/>
    <w:rsid w:val="00EF0C65"/>
    <w:rPr>
      <w:sz w:val="26"/>
      <w:szCs w:val="26"/>
      <w:lang w:val="en-US" w:eastAsia="en-US"/>
    </w:rPr>
  </w:style>
  <w:style w:type="character" w:customStyle="1" w:styleId="Heading2Char">
    <w:name w:val="Heading 2 Char"/>
    <w:link w:val="Heading2"/>
    <w:uiPriority w:val="9"/>
    <w:rsid w:val="00731972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en-US"/>
    </w:rPr>
  </w:style>
  <w:style w:type="paragraph" w:styleId="Revision">
    <w:name w:val="Revision"/>
    <w:hidden/>
    <w:uiPriority w:val="99"/>
    <w:semiHidden/>
    <w:rsid w:val="00CF63EB"/>
    <w:rPr>
      <w:sz w:val="26"/>
      <w:szCs w:val="2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3E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3E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3449-1A4F-47E0-B6ED-C1C5E25E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creator>Duong Duc Anh</dc:creator>
  <cp:lastModifiedBy>Server 12 PC</cp:lastModifiedBy>
  <cp:revision>2</cp:revision>
  <cp:lastPrinted>2007-07-24T08:26:00Z</cp:lastPrinted>
  <dcterms:created xsi:type="dcterms:W3CDTF">2023-12-05T08:28:00Z</dcterms:created>
  <dcterms:modified xsi:type="dcterms:W3CDTF">2023-12-05T08:28:00Z</dcterms:modified>
</cp:coreProperties>
</file>